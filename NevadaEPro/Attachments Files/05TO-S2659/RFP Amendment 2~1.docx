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3481"/>
        <w:gridCol w:w="3086"/>
      </w:tblGrid>
      <w:tr w:rsidR="00090603" w:rsidRPr="00340BCC" w14:paraId="29E773A8" w14:textId="77777777" w:rsidTr="00591FDE">
        <w:tc>
          <w:tcPr>
            <w:tcW w:w="3438" w:type="dxa"/>
          </w:tcPr>
          <w:p w14:paraId="0D089751" w14:textId="730D54D8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 w:val="restart"/>
          </w:tcPr>
          <w:p w14:paraId="1DA1C60F" w14:textId="6E38B370" w:rsidR="00090603" w:rsidRDefault="00090603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16"/>
              </w:rPr>
            </w:pPr>
            <w:r w:rsidRPr="00340BCC">
              <w:rPr>
                <w:rFonts w:ascii="CG Times" w:hAnsi="CG Times"/>
                <w:sz w:val="16"/>
              </w:rPr>
              <w:object w:dxaOrig="1783" w:dyaOrig="2242" w14:anchorId="498035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76.5pt" o:ole="">
                  <v:imagedata r:id="rId8" o:title="" cropbottom="26758f"/>
                </v:shape>
                <o:OLEObject Type="Embed" ProgID="Word.Picture.8" ShapeID="_x0000_i1025" DrawAspect="Content" ObjectID="_1770449785" r:id="rId9"/>
              </w:object>
            </w:r>
          </w:p>
          <w:p w14:paraId="7C6888D0" w14:textId="51558394" w:rsid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16"/>
              </w:rPr>
            </w:pPr>
          </w:p>
          <w:p w14:paraId="58A5B3E2" w14:textId="51A0A5FA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State of Nevada</w:t>
            </w:r>
          </w:p>
          <w:p w14:paraId="718DF3D4" w14:textId="5AF7CC0B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Department of Administration</w:t>
            </w:r>
          </w:p>
          <w:p w14:paraId="17621337" w14:textId="0115E05F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Purchasing Division</w:t>
            </w:r>
          </w:p>
          <w:p w14:paraId="1F70A1CB" w14:textId="51E47500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515 E. Musser Street, Suite 300</w:t>
            </w:r>
          </w:p>
          <w:p w14:paraId="381FFC9B" w14:textId="66D0387F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Carson City, NV  89701</w:t>
            </w:r>
          </w:p>
          <w:p w14:paraId="6237F9CD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18770AD6" w14:textId="3A58C732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0012C2AD" w14:textId="77777777" w:rsidTr="00591FDE">
        <w:tc>
          <w:tcPr>
            <w:tcW w:w="3438" w:type="dxa"/>
          </w:tcPr>
          <w:p w14:paraId="2F4CCB8D" w14:textId="617CCF43" w:rsidR="00090603" w:rsidRPr="00340BCC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302999B2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46FA015A" w14:textId="7ADEA7B8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006A198D" w14:textId="77777777" w:rsidTr="00591FDE">
        <w:tc>
          <w:tcPr>
            <w:tcW w:w="3438" w:type="dxa"/>
          </w:tcPr>
          <w:p w14:paraId="6AC30651" w14:textId="77B066B6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  <w:bookmarkStart w:id="0" w:name="_Hlk17183985"/>
          </w:p>
        </w:tc>
        <w:tc>
          <w:tcPr>
            <w:tcW w:w="3510" w:type="dxa"/>
            <w:vMerge/>
          </w:tcPr>
          <w:p w14:paraId="56D6365B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72F01BDE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79F09F1A" w14:textId="77777777" w:rsidTr="00591FDE">
        <w:tc>
          <w:tcPr>
            <w:tcW w:w="3438" w:type="dxa"/>
          </w:tcPr>
          <w:p w14:paraId="0162DA1E" w14:textId="207D68AB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4856649A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355E33A9" w14:textId="7F181627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7EAE59C6" w14:textId="77777777" w:rsidTr="00591FDE">
        <w:tc>
          <w:tcPr>
            <w:tcW w:w="3438" w:type="dxa"/>
          </w:tcPr>
          <w:p w14:paraId="1F1497F1" w14:textId="16AE6E75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7415B6D0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00134799" w14:textId="60829956" w:rsidR="004946CA" w:rsidRPr="00060928" w:rsidRDefault="004946CA" w:rsidP="00060928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bookmarkEnd w:id="0"/>
    </w:tbl>
    <w:p w14:paraId="62CC9970" w14:textId="36EC35FB" w:rsidR="004946CA" w:rsidRPr="004946CA" w:rsidRDefault="004946CA" w:rsidP="004946CA"/>
    <w:p w14:paraId="388C090C" w14:textId="77777777" w:rsidR="00090603" w:rsidRPr="0063628C" w:rsidRDefault="00090603" w:rsidP="00090603">
      <w:pPr>
        <w:pBdr>
          <w:bottom w:val="single" w:sz="12" w:space="1" w:color="auto"/>
        </w:pBdr>
      </w:pPr>
    </w:p>
    <w:p w14:paraId="6F43EB7F" w14:textId="77777777" w:rsidR="00090603" w:rsidRPr="0063628C" w:rsidRDefault="00090603" w:rsidP="00090603"/>
    <w:p w14:paraId="1BAE54AF" w14:textId="72BBCE82" w:rsidR="00090603" w:rsidRDefault="00090603" w:rsidP="00090603">
      <w:pPr>
        <w:jc w:val="both"/>
      </w:pPr>
      <w:r>
        <w:t xml:space="preserve">The following shall be a part of </w:t>
      </w:r>
      <w:r w:rsidRPr="004946CA">
        <w:rPr>
          <w:b/>
          <w:i/>
        </w:rPr>
        <w:t>RFP</w:t>
      </w:r>
      <w:r w:rsidR="004946CA">
        <w:rPr>
          <w:b/>
          <w:i/>
        </w:rPr>
        <w:t xml:space="preserve"> #</w:t>
      </w:r>
      <w:r w:rsidR="00BF218F">
        <w:rPr>
          <w:b/>
          <w:i/>
        </w:rPr>
        <w:t xml:space="preserve"> </w:t>
      </w:r>
      <w:r w:rsidR="008A29B2">
        <w:rPr>
          <w:b/>
          <w:i/>
        </w:rPr>
        <w:t>05TO-S2659</w:t>
      </w:r>
      <w:r w:rsidR="009A1A9D">
        <w:rPr>
          <w:b/>
          <w:i/>
        </w:rPr>
        <w:t>.</w:t>
      </w:r>
      <w:r>
        <w:t xml:space="preserve">  </w:t>
      </w:r>
    </w:p>
    <w:p w14:paraId="09F386A2" w14:textId="77777777" w:rsidR="00090603" w:rsidRPr="0063628C" w:rsidRDefault="00090603" w:rsidP="00090603">
      <w:pPr>
        <w:pBdr>
          <w:bottom w:val="single" w:sz="12" w:space="1" w:color="auto"/>
        </w:pBdr>
      </w:pPr>
    </w:p>
    <w:p w14:paraId="6DA61788" w14:textId="77777777" w:rsidR="000C7943" w:rsidRDefault="000C7943" w:rsidP="00090603">
      <w:pPr>
        <w:ind w:left="810" w:hanging="810"/>
        <w:jc w:val="both"/>
        <w:rPr>
          <w:szCs w:val="24"/>
        </w:rPr>
      </w:pPr>
    </w:p>
    <w:p w14:paraId="35361A44" w14:textId="77777777" w:rsidR="00800848" w:rsidRDefault="00BF218F" w:rsidP="00800848">
      <w:pPr>
        <w:ind w:left="810" w:hanging="810"/>
        <w:jc w:val="both"/>
      </w:pPr>
      <w:r>
        <w:rPr>
          <w:szCs w:val="24"/>
        </w:rPr>
        <w:t xml:space="preserve">This amendment (Amendment </w:t>
      </w:r>
      <w:r w:rsidR="00800848">
        <w:rPr>
          <w:szCs w:val="24"/>
        </w:rPr>
        <w:t>2</w:t>
      </w:r>
      <w:r>
        <w:rPr>
          <w:szCs w:val="24"/>
        </w:rPr>
        <w:t>) is</w:t>
      </w:r>
      <w:r w:rsidR="00800848">
        <w:rPr>
          <w:szCs w:val="24"/>
        </w:rPr>
        <w:t xml:space="preserve"> to</w:t>
      </w:r>
      <w:r>
        <w:rPr>
          <w:szCs w:val="24"/>
        </w:rPr>
        <w:t xml:space="preserve"> </w:t>
      </w:r>
      <w:r w:rsidR="00F96F4E" w:rsidRPr="00F96F4E">
        <w:rPr>
          <w:szCs w:val="24"/>
        </w:rPr>
        <w:t>modify the timeline</w:t>
      </w:r>
      <w:r w:rsidR="002C2D0B">
        <w:rPr>
          <w:szCs w:val="24"/>
        </w:rPr>
        <w:t>.</w:t>
      </w:r>
      <w:r w:rsidR="00F96F4E" w:rsidRPr="00F96F4E">
        <w:rPr>
          <w:szCs w:val="24"/>
        </w:rPr>
        <w:t xml:space="preserve"> </w:t>
      </w:r>
      <w:r w:rsidR="008A29B2" w:rsidRPr="00A1416C">
        <w:t>T</w:t>
      </w:r>
      <w:r w:rsidRPr="00A1416C">
        <w:t>he vendor</w:t>
      </w:r>
      <w:r w:rsidR="00800848">
        <w:t>s</w:t>
      </w:r>
      <w:r w:rsidRPr="00A1416C">
        <w:t xml:space="preserve"> need to sign and acknowledge </w:t>
      </w:r>
    </w:p>
    <w:p w14:paraId="3875AF64" w14:textId="3E6EA17D" w:rsidR="00A1416C" w:rsidRPr="00A1416C" w:rsidRDefault="00800848" w:rsidP="00800848">
      <w:pPr>
        <w:ind w:left="810" w:hanging="810"/>
        <w:jc w:val="both"/>
      </w:pPr>
      <w:r>
        <w:t>t</w:t>
      </w:r>
      <w:r w:rsidR="00BF218F" w:rsidRPr="00A1416C">
        <w:t>hat</w:t>
      </w:r>
      <w:r>
        <w:t xml:space="preserve"> </w:t>
      </w:r>
      <w:r w:rsidR="00BF218F" w:rsidRPr="00A1416C">
        <w:t xml:space="preserve">they have seen the </w:t>
      </w:r>
      <w:r w:rsidR="00AE0C93" w:rsidRPr="00A1416C">
        <w:t>revised timeline</w:t>
      </w:r>
      <w:r>
        <w:t xml:space="preserve"> and return with their proposal.</w:t>
      </w:r>
    </w:p>
    <w:p w14:paraId="1D90D497" w14:textId="4772102F" w:rsidR="00BF218F" w:rsidRPr="00A1416C" w:rsidRDefault="00BF218F" w:rsidP="00A1416C">
      <w:pPr>
        <w:jc w:val="both"/>
      </w:pPr>
    </w:p>
    <w:p w14:paraId="423A9434" w14:textId="3B83D5F6" w:rsidR="008D3447" w:rsidRDefault="008D3447" w:rsidP="00BF7E73">
      <w:pPr>
        <w:ind w:left="810" w:hanging="810"/>
        <w:jc w:val="both"/>
        <w:rPr>
          <w:szCs w:val="24"/>
        </w:rPr>
      </w:pPr>
      <w:r w:rsidRPr="00F96F4E">
        <w:rPr>
          <w:szCs w:val="24"/>
        </w:rPr>
        <w:t>The RFP timeline is changed as follows:</w:t>
      </w:r>
    </w:p>
    <w:p w14:paraId="2E6A7196" w14:textId="4BB4155C" w:rsidR="008D3447" w:rsidRDefault="008D3447" w:rsidP="00BF7E73">
      <w:pPr>
        <w:ind w:left="810" w:hanging="810"/>
        <w:jc w:val="both"/>
        <w:rPr>
          <w:szCs w:val="24"/>
        </w:rPr>
      </w:pPr>
    </w:p>
    <w:p w14:paraId="3D950986" w14:textId="77777777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Deadline for Questions</w:t>
      </w:r>
      <w:r w:rsidRPr="00F96F4E">
        <w:rPr>
          <w:rFonts w:eastAsiaTheme="minorHAnsi"/>
          <w:bCs/>
          <w:szCs w:val="24"/>
        </w:rPr>
        <w:tab/>
        <w:t>No later than 5:00 pm on 02/08/2024</w:t>
      </w:r>
    </w:p>
    <w:p w14:paraId="199B22BD" w14:textId="77777777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Answers Posted</w:t>
      </w:r>
      <w:r w:rsidRPr="00F96F4E">
        <w:rPr>
          <w:rFonts w:eastAsiaTheme="minorHAnsi"/>
          <w:bCs/>
          <w:szCs w:val="24"/>
        </w:rPr>
        <w:tab/>
        <w:t>On or about 02/15/2024</w:t>
      </w:r>
    </w:p>
    <w:p w14:paraId="6F9063F4" w14:textId="4CA24641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color w:val="FF0000"/>
          <w:szCs w:val="24"/>
        </w:rPr>
      </w:pPr>
      <w:r w:rsidRPr="00F96F4E">
        <w:rPr>
          <w:rFonts w:eastAsiaTheme="minorHAnsi"/>
          <w:bCs/>
          <w:color w:val="FF0000"/>
          <w:szCs w:val="24"/>
        </w:rPr>
        <w:t>Deadline for 2</w:t>
      </w:r>
      <w:r w:rsidRPr="00F96F4E">
        <w:rPr>
          <w:rFonts w:eastAsiaTheme="minorHAnsi"/>
          <w:bCs/>
          <w:color w:val="FF0000"/>
          <w:szCs w:val="24"/>
          <w:vertAlign w:val="superscript"/>
        </w:rPr>
        <w:t>nd</w:t>
      </w:r>
      <w:r w:rsidRPr="00F96F4E">
        <w:rPr>
          <w:rFonts w:eastAsiaTheme="minorHAnsi"/>
          <w:bCs/>
          <w:color w:val="FF0000"/>
          <w:szCs w:val="24"/>
        </w:rPr>
        <w:t xml:space="preserve"> set of Questions</w:t>
      </w:r>
      <w:r w:rsidRPr="00F96F4E">
        <w:rPr>
          <w:rFonts w:eastAsiaTheme="minorHAnsi"/>
          <w:bCs/>
          <w:color w:val="FF0000"/>
          <w:szCs w:val="24"/>
        </w:rPr>
        <w:tab/>
        <w:t xml:space="preserve">No later than 5:00 pm on </w:t>
      </w:r>
      <w:del w:id="1" w:author="Teri L. Becker" w:date="2024-02-22T08:45:00Z">
        <w:r w:rsidRPr="00F96F4E" w:rsidDel="00800848">
          <w:rPr>
            <w:rFonts w:eastAsiaTheme="minorHAnsi"/>
            <w:bCs/>
            <w:color w:val="FF0000"/>
            <w:szCs w:val="24"/>
          </w:rPr>
          <w:delText>03/05/2024</w:delText>
        </w:r>
      </w:del>
      <w:ins w:id="2" w:author="Teri L. Becker" w:date="2024-02-22T08:45:00Z">
        <w:r w:rsidR="00800848">
          <w:rPr>
            <w:rFonts w:eastAsiaTheme="minorHAnsi"/>
            <w:bCs/>
            <w:color w:val="FF0000"/>
            <w:szCs w:val="24"/>
          </w:rPr>
          <w:t>03/08/2024</w:t>
        </w:r>
      </w:ins>
    </w:p>
    <w:p w14:paraId="115789CB" w14:textId="2F229B2C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color w:val="FF0000"/>
          <w:szCs w:val="24"/>
        </w:rPr>
      </w:pPr>
      <w:r w:rsidRPr="00F96F4E">
        <w:rPr>
          <w:rFonts w:eastAsiaTheme="minorHAnsi"/>
          <w:bCs/>
          <w:color w:val="FF0000"/>
          <w:szCs w:val="24"/>
        </w:rPr>
        <w:t xml:space="preserve">Answers to Second Set of Questions Posted </w:t>
      </w:r>
      <w:r w:rsidRPr="00F96F4E">
        <w:rPr>
          <w:rFonts w:eastAsiaTheme="minorHAnsi"/>
          <w:bCs/>
          <w:color w:val="FF0000"/>
          <w:szCs w:val="24"/>
        </w:rPr>
        <w:tab/>
        <w:t xml:space="preserve">On or about </w:t>
      </w:r>
      <w:del w:id="3" w:author="Teri L. Becker" w:date="2024-02-22T08:45:00Z">
        <w:r w:rsidRPr="00F96F4E" w:rsidDel="00800848">
          <w:rPr>
            <w:rFonts w:eastAsiaTheme="minorHAnsi"/>
            <w:bCs/>
            <w:color w:val="FF0000"/>
            <w:szCs w:val="24"/>
          </w:rPr>
          <w:delText>3/11/2024</w:delText>
        </w:r>
      </w:del>
      <w:ins w:id="4" w:author="Teri L. Becker" w:date="2024-02-22T08:45:00Z">
        <w:r w:rsidR="00800848">
          <w:rPr>
            <w:rFonts w:eastAsiaTheme="minorHAnsi"/>
            <w:bCs/>
            <w:color w:val="FF0000"/>
            <w:szCs w:val="24"/>
          </w:rPr>
          <w:t>03/15/2024</w:t>
        </w:r>
      </w:ins>
    </w:p>
    <w:p w14:paraId="664DF7DA" w14:textId="32BBFBA9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Deadline for References</w:t>
      </w:r>
      <w:r w:rsidRPr="00F96F4E">
        <w:rPr>
          <w:rFonts w:eastAsiaTheme="minorHAnsi"/>
          <w:bCs/>
          <w:szCs w:val="24"/>
        </w:rPr>
        <w:tab/>
        <w:t xml:space="preserve">No later than 5:00 pm on </w:t>
      </w:r>
      <w:del w:id="5" w:author="Teri L. Becker" w:date="2024-02-22T08:45:00Z">
        <w:r w:rsidRPr="00F96F4E" w:rsidDel="00800848">
          <w:rPr>
            <w:rFonts w:eastAsiaTheme="minorHAnsi"/>
            <w:bCs/>
            <w:color w:val="FF0000"/>
            <w:szCs w:val="24"/>
          </w:rPr>
          <w:delText>03/25/2024</w:delText>
        </w:r>
      </w:del>
      <w:ins w:id="6" w:author="Teri L. Becker" w:date="2024-02-22T08:45:00Z">
        <w:r w:rsidR="00800848">
          <w:rPr>
            <w:rFonts w:eastAsiaTheme="minorHAnsi"/>
            <w:bCs/>
            <w:color w:val="FF0000"/>
            <w:szCs w:val="24"/>
          </w:rPr>
          <w:t>04/19/</w:t>
        </w:r>
      </w:ins>
      <w:ins w:id="7" w:author="Teri L. Becker" w:date="2024-02-22T08:46:00Z">
        <w:r w:rsidR="00800848">
          <w:rPr>
            <w:rFonts w:eastAsiaTheme="minorHAnsi"/>
            <w:bCs/>
            <w:color w:val="FF0000"/>
            <w:szCs w:val="24"/>
          </w:rPr>
          <w:t>2024</w:t>
        </w:r>
      </w:ins>
    </w:p>
    <w:p w14:paraId="582A4E7F" w14:textId="06265054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Deadline Proposal Submission and Opening</w:t>
      </w:r>
      <w:r w:rsidRPr="00F96F4E">
        <w:rPr>
          <w:rFonts w:eastAsiaTheme="minorHAnsi"/>
          <w:bCs/>
          <w:szCs w:val="24"/>
        </w:rPr>
        <w:tab/>
        <w:t xml:space="preserve">No later than 2:00 pm on </w:t>
      </w:r>
      <w:del w:id="8" w:author="Teri L. Becker" w:date="2024-02-22T08:46:00Z">
        <w:r w:rsidRPr="00F96F4E" w:rsidDel="00800848">
          <w:rPr>
            <w:rFonts w:eastAsiaTheme="minorHAnsi"/>
            <w:bCs/>
            <w:color w:val="FF0000"/>
            <w:szCs w:val="24"/>
          </w:rPr>
          <w:delText>03/26/2024</w:delText>
        </w:r>
      </w:del>
      <w:ins w:id="9" w:author="Teri L. Becker" w:date="2024-02-22T08:46:00Z">
        <w:r w:rsidR="00800848">
          <w:rPr>
            <w:rFonts w:eastAsiaTheme="minorHAnsi"/>
            <w:bCs/>
            <w:color w:val="FF0000"/>
            <w:szCs w:val="24"/>
          </w:rPr>
          <w:t>04/22/2024</w:t>
        </w:r>
      </w:ins>
    </w:p>
    <w:p w14:paraId="6A1231FB" w14:textId="78E4ED8F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Evaluation Period (estimated)</w:t>
      </w:r>
      <w:r w:rsidRPr="00F96F4E">
        <w:rPr>
          <w:rFonts w:eastAsiaTheme="minorHAnsi"/>
          <w:bCs/>
          <w:szCs w:val="24"/>
        </w:rPr>
        <w:tab/>
      </w:r>
      <w:del w:id="10" w:author="Teri L. Becker" w:date="2024-02-22T08:46:00Z">
        <w:r w:rsidRPr="00F96F4E" w:rsidDel="00800848">
          <w:rPr>
            <w:rFonts w:eastAsiaTheme="minorHAnsi"/>
            <w:bCs/>
            <w:color w:val="FF0000"/>
            <w:szCs w:val="24"/>
          </w:rPr>
          <w:delText>03/26</w:delText>
        </w:r>
      </w:del>
      <w:ins w:id="11" w:author="Teri L. Becker" w:date="2024-02-22T08:46:00Z">
        <w:r w:rsidR="00800848">
          <w:rPr>
            <w:rFonts w:eastAsiaTheme="minorHAnsi"/>
            <w:bCs/>
            <w:color w:val="FF0000"/>
            <w:szCs w:val="24"/>
          </w:rPr>
          <w:t>04/23</w:t>
        </w:r>
      </w:ins>
      <w:r w:rsidRPr="00F96F4E">
        <w:rPr>
          <w:rFonts w:eastAsiaTheme="minorHAnsi"/>
          <w:bCs/>
          <w:color w:val="FF0000"/>
          <w:szCs w:val="24"/>
        </w:rPr>
        <w:t>/2024-0</w:t>
      </w:r>
      <w:r w:rsidR="00D96927">
        <w:rPr>
          <w:rFonts w:eastAsiaTheme="minorHAnsi"/>
          <w:bCs/>
          <w:color w:val="FF0000"/>
          <w:szCs w:val="24"/>
        </w:rPr>
        <w:t>5</w:t>
      </w:r>
      <w:r w:rsidRPr="00F96F4E">
        <w:rPr>
          <w:rFonts w:eastAsiaTheme="minorHAnsi"/>
          <w:bCs/>
          <w:color w:val="FF0000"/>
          <w:szCs w:val="24"/>
        </w:rPr>
        <w:t>/</w:t>
      </w:r>
      <w:r w:rsidR="00D55B5F">
        <w:rPr>
          <w:rFonts w:eastAsiaTheme="minorHAnsi"/>
          <w:bCs/>
          <w:color w:val="FF0000"/>
          <w:szCs w:val="24"/>
        </w:rPr>
        <w:t>14</w:t>
      </w:r>
      <w:r w:rsidRPr="00F96F4E">
        <w:rPr>
          <w:rFonts w:eastAsiaTheme="minorHAnsi"/>
          <w:bCs/>
          <w:color w:val="FF0000"/>
          <w:szCs w:val="24"/>
        </w:rPr>
        <w:t>/2024</w:t>
      </w:r>
    </w:p>
    <w:p w14:paraId="57144DD6" w14:textId="492E5132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Vendor Presentations (if applicable) (estimated)</w:t>
      </w:r>
      <w:r w:rsidRPr="00F96F4E">
        <w:rPr>
          <w:rFonts w:eastAsiaTheme="minorHAnsi"/>
          <w:bCs/>
          <w:szCs w:val="24"/>
        </w:rPr>
        <w:tab/>
      </w:r>
      <w:del w:id="12" w:author="Teri L. Becker" w:date="2024-02-22T08:46:00Z">
        <w:r w:rsidRPr="00F96F4E" w:rsidDel="00800848">
          <w:rPr>
            <w:rFonts w:eastAsiaTheme="minorHAnsi"/>
            <w:bCs/>
            <w:color w:val="FF0000"/>
            <w:szCs w:val="24"/>
          </w:rPr>
          <w:delText>04/23/2024 – 04/25</w:delText>
        </w:r>
      </w:del>
      <w:ins w:id="13" w:author="Teri L. Becker" w:date="2024-02-22T08:46:00Z">
        <w:r w:rsidR="00800848">
          <w:rPr>
            <w:rFonts w:eastAsiaTheme="minorHAnsi"/>
            <w:bCs/>
            <w:color w:val="FF0000"/>
            <w:szCs w:val="24"/>
          </w:rPr>
          <w:t>05/</w:t>
        </w:r>
      </w:ins>
      <w:r w:rsidR="00D55B5F">
        <w:rPr>
          <w:rFonts w:eastAsiaTheme="minorHAnsi"/>
          <w:bCs/>
          <w:color w:val="FF0000"/>
          <w:szCs w:val="24"/>
        </w:rPr>
        <w:t>21</w:t>
      </w:r>
      <w:ins w:id="14" w:author="Teri L. Becker" w:date="2024-02-22T08:46:00Z">
        <w:r w:rsidR="00800848">
          <w:rPr>
            <w:rFonts w:eastAsiaTheme="minorHAnsi"/>
            <w:bCs/>
            <w:color w:val="FF0000"/>
            <w:szCs w:val="24"/>
          </w:rPr>
          <w:t>/2024-05/</w:t>
        </w:r>
      </w:ins>
      <w:r w:rsidR="00D55B5F">
        <w:rPr>
          <w:rFonts w:eastAsiaTheme="minorHAnsi"/>
          <w:bCs/>
          <w:color w:val="FF0000"/>
          <w:szCs w:val="24"/>
        </w:rPr>
        <w:t>22</w:t>
      </w:r>
      <w:del w:id="15" w:author="Teri L. Becker" w:date="2024-02-22T08:46:00Z">
        <w:r w:rsidRPr="00F96F4E" w:rsidDel="00800848">
          <w:rPr>
            <w:rFonts w:eastAsiaTheme="minorHAnsi"/>
            <w:bCs/>
            <w:color w:val="FF0000"/>
            <w:szCs w:val="24"/>
          </w:rPr>
          <w:delText>/</w:delText>
        </w:r>
      </w:del>
      <w:r w:rsidRPr="00F96F4E">
        <w:rPr>
          <w:rFonts w:eastAsiaTheme="minorHAnsi"/>
          <w:bCs/>
          <w:color w:val="FF0000"/>
          <w:szCs w:val="24"/>
        </w:rPr>
        <w:t>2024</w:t>
      </w:r>
    </w:p>
    <w:p w14:paraId="40FAFAE9" w14:textId="508993BC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Notice of Intent (estimated)</w:t>
      </w:r>
      <w:r w:rsidRPr="00F96F4E">
        <w:rPr>
          <w:rFonts w:eastAsiaTheme="minorHAnsi"/>
          <w:bCs/>
          <w:szCs w:val="24"/>
        </w:rPr>
        <w:tab/>
        <w:t xml:space="preserve">On or about </w:t>
      </w:r>
      <w:del w:id="16" w:author="Teri L. Becker" w:date="2024-02-22T08:47:00Z">
        <w:r w:rsidRPr="00F96F4E" w:rsidDel="00800848">
          <w:rPr>
            <w:rFonts w:eastAsiaTheme="minorHAnsi"/>
            <w:bCs/>
            <w:color w:val="FF0000"/>
            <w:szCs w:val="24"/>
          </w:rPr>
          <w:delText>04/26/2024</w:delText>
        </w:r>
      </w:del>
      <w:ins w:id="17" w:author="Teri L. Becker" w:date="2024-02-22T08:47:00Z">
        <w:r w:rsidR="00800848">
          <w:rPr>
            <w:rFonts w:eastAsiaTheme="minorHAnsi"/>
            <w:bCs/>
            <w:color w:val="FF0000"/>
            <w:szCs w:val="24"/>
          </w:rPr>
          <w:t>05/</w:t>
        </w:r>
      </w:ins>
      <w:r w:rsidR="00D55B5F">
        <w:rPr>
          <w:rFonts w:eastAsiaTheme="minorHAnsi"/>
          <w:bCs/>
          <w:color w:val="FF0000"/>
          <w:szCs w:val="24"/>
        </w:rPr>
        <w:t>22</w:t>
      </w:r>
      <w:ins w:id="18" w:author="Teri L. Becker" w:date="2024-02-22T08:47:00Z">
        <w:r w:rsidR="00800848">
          <w:rPr>
            <w:rFonts w:eastAsiaTheme="minorHAnsi"/>
            <w:bCs/>
            <w:color w:val="FF0000"/>
            <w:szCs w:val="24"/>
          </w:rPr>
          <w:t>/2024</w:t>
        </w:r>
      </w:ins>
    </w:p>
    <w:p w14:paraId="77789342" w14:textId="7925A913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Notice of Award (estimated)</w:t>
      </w:r>
      <w:r w:rsidRPr="00F96F4E">
        <w:rPr>
          <w:rFonts w:eastAsiaTheme="minorHAnsi"/>
          <w:bCs/>
          <w:szCs w:val="24"/>
        </w:rPr>
        <w:tab/>
        <w:t xml:space="preserve">On or about </w:t>
      </w:r>
      <w:del w:id="19" w:author="Teri L. Becker" w:date="2024-02-22T08:47:00Z">
        <w:r w:rsidRPr="00F96F4E" w:rsidDel="00800848">
          <w:rPr>
            <w:rFonts w:eastAsiaTheme="minorHAnsi"/>
            <w:bCs/>
            <w:color w:val="FF0000"/>
            <w:szCs w:val="24"/>
          </w:rPr>
          <w:delText>05/27/2024</w:delText>
        </w:r>
      </w:del>
      <w:r w:rsidR="00D55B5F">
        <w:rPr>
          <w:rFonts w:eastAsiaTheme="minorHAnsi"/>
          <w:bCs/>
          <w:color w:val="FF0000"/>
          <w:szCs w:val="24"/>
        </w:rPr>
        <w:t>07/09</w:t>
      </w:r>
      <w:ins w:id="20" w:author="Teri L. Becker" w:date="2024-02-22T08:47:00Z">
        <w:r w:rsidR="00800848">
          <w:rPr>
            <w:rFonts w:eastAsiaTheme="minorHAnsi"/>
            <w:bCs/>
            <w:color w:val="FF0000"/>
            <w:szCs w:val="24"/>
          </w:rPr>
          <w:t>/24</w:t>
        </w:r>
      </w:ins>
    </w:p>
    <w:p w14:paraId="67B64A47" w14:textId="26D6E826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BOE Approval (estimated)</w:t>
      </w:r>
      <w:r w:rsidRPr="00F96F4E">
        <w:rPr>
          <w:rFonts w:eastAsiaTheme="minorHAnsi"/>
          <w:bCs/>
          <w:szCs w:val="24"/>
        </w:rPr>
        <w:tab/>
      </w:r>
      <w:r w:rsidRPr="00F96F4E">
        <w:rPr>
          <w:rFonts w:eastAsiaTheme="minorHAnsi"/>
          <w:bCs/>
          <w:color w:val="FF0000"/>
          <w:szCs w:val="24"/>
        </w:rPr>
        <w:t>0</w:t>
      </w:r>
      <w:r w:rsidR="00D55B5F">
        <w:rPr>
          <w:rFonts w:eastAsiaTheme="minorHAnsi"/>
          <w:bCs/>
          <w:color w:val="FF0000"/>
          <w:szCs w:val="24"/>
        </w:rPr>
        <w:t>8</w:t>
      </w:r>
      <w:r w:rsidRPr="00F96F4E">
        <w:rPr>
          <w:rFonts w:eastAsiaTheme="minorHAnsi"/>
          <w:bCs/>
          <w:color w:val="FF0000"/>
          <w:szCs w:val="24"/>
        </w:rPr>
        <w:t>/</w:t>
      </w:r>
      <w:r w:rsidR="00D55B5F">
        <w:rPr>
          <w:rFonts w:eastAsiaTheme="minorHAnsi"/>
          <w:bCs/>
          <w:color w:val="FF0000"/>
          <w:szCs w:val="24"/>
        </w:rPr>
        <w:t>13</w:t>
      </w:r>
      <w:r w:rsidRPr="00F96F4E">
        <w:rPr>
          <w:rFonts w:eastAsiaTheme="minorHAnsi"/>
          <w:bCs/>
          <w:color w:val="FF0000"/>
          <w:szCs w:val="24"/>
        </w:rPr>
        <w:t>/2024</w:t>
      </w:r>
    </w:p>
    <w:p w14:paraId="574C7702" w14:textId="43CEA60A" w:rsidR="00F96F4E" w:rsidRPr="00F96F4E" w:rsidRDefault="00F96F4E" w:rsidP="00F96F4E">
      <w:pPr>
        <w:widowControl w:val="0"/>
        <w:numPr>
          <w:ilvl w:val="3"/>
          <w:numId w:val="0"/>
        </w:numPr>
        <w:tabs>
          <w:tab w:val="right" w:leader="dot" w:pos="10080"/>
        </w:tabs>
        <w:ind w:left="1080" w:hanging="360"/>
        <w:contextualSpacing/>
        <w:jc w:val="both"/>
        <w:outlineLvl w:val="3"/>
        <w:rPr>
          <w:rFonts w:eastAsiaTheme="minorHAnsi"/>
          <w:bCs/>
          <w:szCs w:val="24"/>
        </w:rPr>
      </w:pPr>
      <w:r w:rsidRPr="00F96F4E">
        <w:rPr>
          <w:rFonts w:eastAsiaTheme="minorHAnsi"/>
          <w:bCs/>
          <w:szCs w:val="24"/>
        </w:rPr>
        <w:t>Contract start date (estimated)</w:t>
      </w:r>
      <w:r w:rsidRPr="00F96F4E">
        <w:rPr>
          <w:rFonts w:eastAsiaTheme="minorHAnsi"/>
          <w:bCs/>
          <w:szCs w:val="24"/>
        </w:rPr>
        <w:tab/>
      </w:r>
      <w:del w:id="21" w:author="Teri L. Becker" w:date="2024-02-22T08:48:00Z">
        <w:r w:rsidRPr="00F96F4E" w:rsidDel="00800848">
          <w:rPr>
            <w:rFonts w:eastAsiaTheme="minorHAnsi"/>
            <w:bCs/>
            <w:color w:val="FF0000"/>
            <w:szCs w:val="24"/>
          </w:rPr>
          <w:delText>10/01/2024</w:delText>
        </w:r>
      </w:del>
      <w:ins w:id="22" w:author="Teri L. Becker" w:date="2024-02-22T08:48:00Z">
        <w:r w:rsidR="00800848">
          <w:rPr>
            <w:rFonts w:eastAsiaTheme="minorHAnsi"/>
            <w:bCs/>
            <w:color w:val="FF0000"/>
            <w:szCs w:val="24"/>
          </w:rPr>
          <w:t>11/01/2024</w:t>
        </w:r>
      </w:ins>
    </w:p>
    <w:p w14:paraId="5A1BF033" w14:textId="3D11D747" w:rsidR="00A1416C" w:rsidRDefault="00A1416C" w:rsidP="00A1416C">
      <w:pPr>
        <w:jc w:val="both"/>
        <w:rPr>
          <w:szCs w:val="24"/>
        </w:rPr>
      </w:pPr>
    </w:p>
    <w:p w14:paraId="2782B4A3" w14:textId="77777777" w:rsidR="00A1416C" w:rsidRDefault="00A1416C" w:rsidP="008A29B2">
      <w:pPr>
        <w:ind w:left="810" w:hanging="810"/>
        <w:jc w:val="both"/>
        <w:rPr>
          <w:szCs w:val="24"/>
        </w:rPr>
      </w:pPr>
    </w:p>
    <w:p w14:paraId="1637F42D" w14:textId="790DB5C5" w:rsidR="00090603" w:rsidRDefault="00090603" w:rsidP="00090603">
      <w:pPr>
        <w:jc w:val="bot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ALL ELSE REMAINS THE SAME FOR RFP </w:t>
      </w:r>
      <w:r w:rsidR="008A29B2">
        <w:rPr>
          <w:b/>
          <w:i/>
          <w:sz w:val="28"/>
          <w:u w:val="single"/>
        </w:rPr>
        <w:t>05TO-S2659</w:t>
      </w:r>
      <w:r>
        <w:rPr>
          <w:b/>
          <w:i/>
          <w:sz w:val="28"/>
          <w:u w:val="single"/>
        </w:rPr>
        <w:t>.</w:t>
      </w:r>
    </w:p>
    <w:p w14:paraId="252B6240" w14:textId="77777777" w:rsidR="000C7943" w:rsidRDefault="000C7943" w:rsidP="00275592">
      <w:pPr>
        <w:jc w:val="both"/>
      </w:pPr>
    </w:p>
    <w:p w14:paraId="0C6506E6" w14:textId="77777777" w:rsidR="00090603" w:rsidRPr="000C7943" w:rsidRDefault="00090603" w:rsidP="00090603">
      <w:pPr>
        <w:rPr>
          <w:b/>
          <w:i/>
        </w:rPr>
      </w:pPr>
      <w:r w:rsidRPr="000C7943">
        <w:rPr>
          <w:b/>
          <w:i/>
        </w:rPr>
        <w:t xml:space="preserve">Vendor </w:t>
      </w:r>
      <w:r w:rsidR="000C7943" w:rsidRPr="000C7943">
        <w:rPr>
          <w:b/>
          <w:i/>
        </w:rPr>
        <w:t>must</w:t>
      </w:r>
      <w:r w:rsidRPr="000C7943">
        <w:rPr>
          <w:b/>
          <w:i/>
        </w:rPr>
        <w:t xml:space="preserve"> sign and return this amendment with proposal submitted.</w:t>
      </w:r>
    </w:p>
    <w:p w14:paraId="05B4E6F4" w14:textId="080CD0EC" w:rsidR="004946CA" w:rsidRPr="00A1416C" w:rsidRDefault="004946CA" w:rsidP="00090603">
      <w:pPr>
        <w:rPr>
          <w:sz w:val="12"/>
          <w:szCs w:val="12"/>
        </w:rPr>
      </w:pPr>
    </w:p>
    <w:p w14:paraId="6EB79CA3" w14:textId="77777777" w:rsidR="004946CA" w:rsidRPr="00A1416C" w:rsidRDefault="004946CA" w:rsidP="00090603">
      <w:pPr>
        <w:rPr>
          <w:sz w:val="12"/>
          <w:szCs w:val="1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630"/>
        <w:gridCol w:w="4344"/>
        <w:gridCol w:w="736"/>
        <w:gridCol w:w="2118"/>
      </w:tblGrid>
      <w:tr w:rsidR="00090603" w:rsidRPr="00586025" w14:paraId="097980D1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441C130E" w14:textId="77777777" w:rsidR="00090603" w:rsidRPr="00586025" w:rsidRDefault="000C7943" w:rsidP="000C7943">
            <w:r>
              <w:t>Vendor Name:</w:t>
            </w:r>
          </w:p>
        </w:tc>
        <w:tc>
          <w:tcPr>
            <w:tcW w:w="7331" w:type="dxa"/>
            <w:gridSpan w:val="3"/>
            <w:tcBorders>
              <w:bottom w:val="single" w:sz="4" w:space="0" w:color="auto"/>
            </w:tcBorders>
            <w:vAlign w:val="bottom"/>
          </w:tcPr>
          <w:p w14:paraId="0413DFB3" w14:textId="77777777" w:rsidR="00090603" w:rsidRPr="00586025" w:rsidRDefault="00090603" w:rsidP="000C7943"/>
        </w:tc>
      </w:tr>
      <w:tr w:rsidR="00090603" w:rsidRPr="00586025" w14:paraId="5BB85B99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154F7A8A" w14:textId="77777777" w:rsidR="00090603" w:rsidRPr="00586025" w:rsidRDefault="000C7943" w:rsidP="000C7943">
            <w:r>
              <w:t>Authorized Signature:</w:t>
            </w:r>
          </w:p>
        </w:tc>
        <w:tc>
          <w:tcPr>
            <w:tcW w:w="73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CC4D8" w14:textId="77777777" w:rsidR="00090603" w:rsidRPr="00586025" w:rsidRDefault="00090603" w:rsidP="000C7943"/>
        </w:tc>
      </w:tr>
      <w:tr w:rsidR="00090603" w:rsidRPr="00586025" w14:paraId="523FF601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4A9EE136" w14:textId="77777777" w:rsidR="00090603" w:rsidRDefault="00090603" w:rsidP="000C7943">
            <w:r>
              <w:t>T</w:t>
            </w:r>
            <w:r w:rsidR="000C7943">
              <w:t>itle:</w:t>
            </w:r>
          </w:p>
        </w:tc>
        <w:tc>
          <w:tcPr>
            <w:tcW w:w="4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2AC48" w14:textId="77777777" w:rsidR="00090603" w:rsidRPr="00586025" w:rsidRDefault="00090603" w:rsidP="000C7943"/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14:paraId="4F0833ED" w14:textId="77777777" w:rsidR="00090603" w:rsidRPr="008962AE" w:rsidRDefault="000C7943" w:rsidP="000C7943">
            <w: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CE8E9" w14:textId="77777777" w:rsidR="00090603" w:rsidRPr="00586025" w:rsidRDefault="00090603" w:rsidP="000C7943"/>
        </w:tc>
      </w:tr>
    </w:tbl>
    <w:p w14:paraId="37F45D45" w14:textId="77777777" w:rsidR="008962AE" w:rsidRDefault="008962AE"/>
    <w:p w14:paraId="34AAE11B" w14:textId="77777777" w:rsidR="008962AE" w:rsidRDefault="008962AE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950"/>
      </w:tblGrid>
      <w:tr w:rsidR="008962AE" w14:paraId="51A02238" w14:textId="77777777" w:rsidTr="008962AE">
        <w:trPr>
          <w:trHeight w:val="629"/>
        </w:trPr>
        <w:tc>
          <w:tcPr>
            <w:tcW w:w="4950" w:type="dxa"/>
            <w:vAlign w:val="center"/>
          </w:tcPr>
          <w:p w14:paraId="1A8A95C3" w14:textId="77777777" w:rsidR="008962AE" w:rsidRPr="00275592" w:rsidRDefault="008962AE" w:rsidP="00060928">
            <w:pPr>
              <w:jc w:val="center"/>
              <w:rPr>
                <w:b/>
                <w:i/>
                <w:sz w:val="20"/>
              </w:rPr>
            </w:pPr>
            <w:r w:rsidRPr="00275592">
              <w:rPr>
                <w:b/>
                <w:i/>
                <w:sz w:val="20"/>
              </w:rPr>
              <w:t>This document must be submitted in the “State Documents” section of vendors’ technical proposal.</w:t>
            </w:r>
          </w:p>
        </w:tc>
      </w:tr>
    </w:tbl>
    <w:p w14:paraId="074DAA05" w14:textId="77777777" w:rsidR="00333235" w:rsidRDefault="00333235"/>
    <w:sectPr w:rsidR="00333235" w:rsidSect="00B561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152" w:bottom="720" w:left="1152" w:header="720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3548" w14:textId="77777777" w:rsidR="00B561AA" w:rsidRDefault="00B561AA" w:rsidP="0047674B">
      <w:r>
        <w:separator/>
      </w:r>
    </w:p>
  </w:endnote>
  <w:endnote w:type="continuationSeparator" w:id="0">
    <w:p w14:paraId="5875168C" w14:textId="77777777" w:rsidR="00B561AA" w:rsidRDefault="00B561AA" w:rsidP="0047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8AEB" w14:textId="77777777" w:rsidR="00800848" w:rsidRDefault="00800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1293" w14:textId="7EA5A160" w:rsidR="008962AE" w:rsidRPr="008962AE" w:rsidRDefault="008962AE" w:rsidP="0047674B">
    <w:pPr>
      <w:pStyle w:val="Footer"/>
      <w:pBdr>
        <w:top w:val="single" w:sz="4" w:space="1" w:color="auto"/>
      </w:pBdr>
      <w:tabs>
        <w:tab w:val="center" w:pos="4500"/>
      </w:tabs>
      <w:ind w:right="-180"/>
      <w:rPr>
        <w:sz w:val="20"/>
      </w:rPr>
    </w:pPr>
    <w:r w:rsidRPr="008962AE">
      <w:rPr>
        <w:i/>
        <w:sz w:val="20"/>
      </w:rPr>
      <w:t>Amendment</w:t>
    </w:r>
    <w:r w:rsidR="004946CA">
      <w:rPr>
        <w:i/>
        <w:sz w:val="20"/>
      </w:rPr>
      <w:t xml:space="preserve"> #</w:t>
    </w:r>
    <w:r w:rsidRPr="008962AE">
      <w:rPr>
        <w:i/>
        <w:sz w:val="20"/>
      </w:rPr>
      <w:t xml:space="preserve"> </w:t>
    </w:r>
    <w:r w:rsidR="00800848">
      <w:rPr>
        <w:i/>
        <w:sz w:val="20"/>
      </w:rPr>
      <w:t>2</w:t>
    </w:r>
    <w:r w:rsidRPr="008962AE">
      <w:rPr>
        <w:i/>
        <w:sz w:val="20"/>
      </w:rPr>
      <w:tab/>
      <w:t>RFP</w:t>
    </w:r>
    <w:r w:rsidR="004946CA">
      <w:rPr>
        <w:i/>
        <w:sz w:val="20"/>
      </w:rPr>
      <w:t xml:space="preserve"> #</w:t>
    </w:r>
    <w:r w:rsidRPr="008962AE">
      <w:rPr>
        <w:i/>
        <w:sz w:val="20"/>
      </w:rPr>
      <w:t xml:space="preserve"> </w:t>
    </w:r>
    <w:r w:rsidR="00C07F69">
      <w:rPr>
        <w:i/>
        <w:sz w:val="20"/>
      </w:rPr>
      <w:t>05TO-S2659</w:t>
    </w:r>
    <w:r w:rsidRPr="008962AE">
      <w:rPr>
        <w:i/>
        <w:sz w:val="20"/>
      </w:rPr>
      <w:tab/>
      <w:t xml:space="preserve">Page </w:t>
    </w:r>
    <w:r w:rsidRPr="008962AE">
      <w:rPr>
        <w:i/>
        <w:sz w:val="20"/>
      </w:rPr>
      <w:fldChar w:fldCharType="begin"/>
    </w:r>
    <w:r w:rsidRPr="008962AE">
      <w:rPr>
        <w:i/>
        <w:sz w:val="20"/>
      </w:rPr>
      <w:instrText xml:space="preserve"> PAGE </w:instrText>
    </w:r>
    <w:r w:rsidRPr="008962AE">
      <w:rPr>
        <w:i/>
        <w:sz w:val="20"/>
      </w:rPr>
      <w:fldChar w:fldCharType="separate"/>
    </w:r>
    <w:r w:rsidR="00060928">
      <w:rPr>
        <w:i/>
        <w:noProof/>
        <w:sz w:val="20"/>
      </w:rPr>
      <w:t>1</w:t>
    </w:r>
    <w:r w:rsidRPr="008962AE">
      <w:rPr>
        <w:i/>
        <w:sz w:val="20"/>
      </w:rPr>
      <w:fldChar w:fldCharType="end"/>
    </w:r>
    <w:r w:rsidRPr="008962AE">
      <w:rPr>
        <w:i/>
        <w:sz w:val="20"/>
      </w:rPr>
      <w:t xml:space="preserve"> of </w:t>
    </w:r>
    <w:r w:rsidRPr="008962AE">
      <w:rPr>
        <w:i/>
        <w:sz w:val="20"/>
      </w:rPr>
      <w:fldChar w:fldCharType="begin"/>
    </w:r>
    <w:r w:rsidRPr="008962AE">
      <w:rPr>
        <w:i/>
        <w:sz w:val="20"/>
      </w:rPr>
      <w:instrText xml:space="preserve"> NUMPAGES  </w:instrText>
    </w:r>
    <w:r w:rsidRPr="008962AE">
      <w:rPr>
        <w:i/>
        <w:sz w:val="20"/>
      </w:rPr>
      <w:fldChar w:fldCharType="separate"/>
    </w:r>
    <w:r w:rsidR="00060928">
      <w:rPr>
        <w:i/>
        <w:noProof/>
        <w:sz w:val="20"/>
      </w:rPr>
      <w:t>1</w:t>
    </w:r>
    <w:r w:rsidRPr="008962AE">
      <w:rPr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7FCD" w14:textId="77777777" w:rsidR="00800848" w:rsidRDefault="00800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EC87" w14:textId="77777777" w:rsidR="00B561AA" w:rsidRDefault="00B561AA" w:rsidP="0047674B">
      <w:r>
        <w:separator/>
      </w:r>
    </w:p>
  </w:footnote>
  <w:footnote w:type="continuationSeparator" w:id="0">
    <w:p w14:paraId="66A68526" w14:textId="77777777" w:rsidR="00B561AA" w:rsidRDefault="00B561AA" w:rsidP="0047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636C" w14:textId="77777777" w:rsidR="00800848" w:rsidRDefault="00800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F982" w14:textId="77777777" w:rsidR="00800848" w:rsidRDefault="008008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4ADF" w14:textId="77777777" w:rsidR="00800848" w:rsidRDefault="00800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6BD"/>
    <w:multiLevelType w:val="hybridMultilevel"/>
    <w:tmpl w:val="AF7CA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1016"/>
    <w:multiLevelType w:val="hybridMultilevel"/>
    <w:tmpl w:val="4ABED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447E"/>
    <w:multiLevelType w:val="hybridMultilevel"/>
    <w:tmpl w:val="6D1AD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23D59"/>
    <w:multiLevelType w:val="hybridMultilevel"/>
    <w:tmpl w:val="06E6FBB4"/>
    <w:lvl w:ilvl="0" w:tplc="EC2253D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6E6374"/>
    <w:multiLevelType w:val="hybridMultilevel"/>
    <w:tmpl w:val="FBBC0A9A"/>
    <w:lvl w:ilvl="0" w:tplc="7F94B1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7107F"/>
    <w:multiLevelType w:val="hybridMultilevel"/>
    <w:tmpl w:val="9C304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148F6"/>
    <w:multiLevelType w:val="hybridMultilevel"/>
    <w:tmpl w:val="C4B281BE"/>
    <w:lvl w:ilvl="0" w:tplc="88DE35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A01D8"/>
    <w:multiLevelType w:val="hybridMultilevel"/>
    <w:tmpl w:val="F31A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94E85"/>
    <w:multiLevelType w:val="hybridMultilevel"/>
    <w:tmpl w:val="2C80B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C4EC6"/>
    <w:multiLevelType w:val="hybridMultilevel"/>
    <w:tmpl w:val="2774008C"/>
    <w:lvl w:ilvl="0" w:tplc="5C7800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7615880">
    <w:abstractNumId w:val="3"/>
  </w:num>
  <w:num w:numId="2" w16cid:durableId="61415477">
    <w:abstractNumId w:val="7"/>
  </w:num>
  <w:num w:numId="3" w16cid:durableId="289283028">
    <w:abstractNumId w:val="6"/>
  </w:num>
  <w:num w:numId="4" w16cid:durableId="87310318">
    <w:abstractNumId w:val="4"/>
  </w:num>
  <w:num w:numId="5" w16cid:durableId="1012411715">
    <w:abstractNumId w:val="8"/>
  </w:num>
  <w:num w:numId="6" w16cid:durableId="456071467">
    <w:abstractNumId w:val="9"/>
  </w:num>
  <w:num w:numId="7" w16cid:durableId="1291786983">
    <w:abstractNumId w:val="2"/>
  </w:num>
  <w:num w:numId="8" w16cid:durableId="1406492245">
    <w:abstractNumId w:val="1"/>
  </w:num>
  <w:num w:numId="9" w16cid:durableId="1718358392">
    <w:abstractNumId w:val="0"/>
  </w:num>
  <w:num w:numId="10" w16cid:durableId="9062621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i L. Becker">
    <w15:presenceInfo w15:providerId="AD" w15:userId="S::tbecker@admin.nv.gov::008ee1f9-ebe6-4a47-bd66-914783d83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4B"/>
    <w:rsid w:val="00022061"/>
    <w:rsid w:val="000278AF"/>
    <w:rsid w:val="0003151C"/>
    <w:rsid w:val="00051CCD"/>
    <w:rsid w:val="00060928"/>
    <w:rsid w:val="00062FAE"/>
    <w:rsid w:val="00090603"/>
    <w:rsid w:val="000C7943"/>
    <w:rsid w:val="001B3E19"/>
    <w:rsid w:val="0020427D"/>
    <w:rsid w:val="00221600"/>
    <w:rsid w:val="00240844"/>
    <w:rsid w:val="00275592"/>
    <w:rsid w:val="00277850"/>
    <w:rsid w:val="002B2F93"/>
    <w:rsid w:val="002C2D0B"/>
    <w:rsid w:val="002F7316"/>
    <w:rsid w:val="00300D74"/>
    <w:rsid w:val="0033197D"/>
    <w:rsid w:val="00333235"/>
    <w:rsid w:val="00361852"/>
    <w:rsid w:val="0047674B"/>
    <w:rsid w:val="00490FE7"/>
    <w:rsid w:val="004946CA"/>
    <w:rsid w:val="004D2557"/>
    <w:rsid w:val="004E120A"/>
    <w:rsid w:val="00591FDE"/>
    <w:rsid w:val="00677A19"/>
    <w:rsid w:val="00720846"/>
    <w:rsid w:val="007317F4"/>
    <w:rsid w:val="007362EB"/>
    <w:rsid w:val="0075049E"/>
    <w:rsid w:val="007745CA"/>
    <w:rsid w:val="00784A50"/>
    <w:rsid w:val="007A3566"/>
    <w:rsid w:val="00800848"/>
    <w:rsid w:val="00800F25"/>
    <w:rsid w:val="0083513E"/>
    <w:rsid w:val="00857709"/>
    <w:rsid w:val="00866B15"/>
    <w:rsid w:val="00895A4A"/>
    <w:rsid w:val="008962AE"/>
    <w:rsid w:val="008A29B2"/>
    <w:rsid w:val="008B4FAD"/>
    <w:rsid w:val="008B6DF8"/>
    <w:rsid w:val="008D3447"/>
    <w:rsid w:val="00910D47"/>
    <w:rsid w:val="00913D8D"/>
    <w:rsid w:val="00953B41"/>
    <w:rsid w:val="009A1A9D"/>
    <w:rsid w:val="009D52CF"/>
    <w:rsid w:val="009F4206"/>
    <w:rsid w:val="00A1416C"/>
    <w:rsid w:val="00A50083"/>
    <w:rsid w:val="00A92AEC"/>
    <w:rsid w:val="00AE0C93"/>
    <w:rsid w:val="00B26E78"/>
    <w:rsid w:val="00B561AA"/>
    <w:rsid w:val="00BF218F"/>
    <w:rsid w:val="00BF7E73"/>
    <w:rsid w:val="00C06CC3"/>
    <w:rsid w:val="00C07F69"/>
    <w:rsid w:val="00C20BCB"/>
    <w:rsid w:val="00C90328"/>
    <w:rsid w:val="00CA780B"/>
    <w:rsid w:val="00CD74C1"/>
    <w:rsid w:val="00D55B5F"/>
    <w:rsid w:val="00D64D60"/>
    <w:rsid w:val="00D74E8D"/>
    <w:rsid w:val="00D918BD"/>
    <w:rsid w:val="00D96927"/>
    <w:rsid w:val="00DA2AC8"/>
    <w:rsid w:val="00DC0676"/>
    <w:rsid w:val="00E373C2"/>
    <w:rsid w:val="00E44692"/>
    <w:rsid w:val="00F553FE"/>
    <w:rsid w:val="00F85F48"/>
    <w:rsid w:val="00F9344D"/>
    <w:rsid w:val="00F96F4E"/>
    <w:rsid w:val="00FE2FF0"/>
    <w:rsid w:val="00FE55B9"/>
    <w:rsid w:val="00FF2D61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26D81B"/>
  <w15:docId w15:val="{2D0AFBBA-6C46-4BF5-B6DF-A0D0C33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F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553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rsid w:val="00F553FE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553FE"/>
    <w:pPr>
      <w:keepNext/>
      <w:ind w:left="-1080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84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3D8D"/>
    <w:pPr>
      <w:spacing w:before="240" w:after="60"/>
      <w:outlineLvl w:val="4"/>
    </w:pPr>
    <w:rPr>
      <w:rFonts w:ascii="Calibri" w:hAnsi="Calibri"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3D8D"/>
    <w:rPr>
      <w:sz w:val="24"/>
    </w:rPr>
  </w:style>
  <w:style w:type="character" w:customStyle="1" w:styleId="Heading2Char">
    <w:name w:val="Heading 2 Char"/>
    <w:basedOn w:val="DefaultParagraphFont"/>
    <w:link w:val="Heading2"/>
    <w:rsid w:val="00913D8D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913D8D"/>
    <w:rPr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913D8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F553FE"/>
    <w:pPr>
      <w:jc w:val="center"/>
    </w:pPr>
  </w:style>
  <w:style w:type="character" w:customStyle="1" w:styleId="TitleChar">
    <w:name w:val="Title Char"/>
    <w:basedOn w:val="DefaultParagraphFont"/>
    <w:link w:val="Title"/>
    <w:rsid w:val="00913D8D"/>
    <w:rPr>
      <w:sz w:val="24"/>
    </w:rPr>
  </w:style>
  <w:style w:type="paragraph" w:styleId="ListParagraph">
    <w:name w:val="List Paragraph"/>
    <w:basedOn w:val="Normal"/>
    <w:uiPriority w:val="34"/>
    <w:qFormat/>
    <w:rsid w:val="00913D8D"/>
    <w:pPr>
      <w:ind w:left="720"/>
    </w:pPr>
    <w:rPr>
      <w:rFonts w:cs="Arial"/>
    </w:rPr>
  </w:style>
  <w:style w:type="paragraph" w:styleId="Header">
    <w:name w:val="header"/>
    <w:basedOn w:val="Normal"/>
    <w:link w:val="HeaderChar"/>
    <w:unhideWhenUsed/>
    <w:rsid w:val="0047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674B"/>
  </w:style>
  <w:style w:type="paragraph" w:styleId="Footer">
    <w:name w:val="footer"/>
    <w:basedOn w:val="Normal"/>
    <w:link w:val="FooterChar"/>
    <w:uiPriority w:val="99"/>
    <w:unhideWhenUsed/>
    <w:rsid w:val="0047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74B"/>
  </w:style>
  <w:style w:type="paragraph" w:styleId="BodyTextIndent">
    <w:name w:val="Body Text Indent"/>
    <w:basedOn w:val="Normal"/>
    <w:link w:val="BodyTextIndentChar"/>
    <w:rsid w:val="00090603"/>
    <w:pPr>
      <w:ind w:left="360"/>
    </w:pPr>
    <w:rPr>
      <w:b/>
      <w:i/>
    </w:rPr>
  </w:style>
  <w:style w:type="character" w:customStyle="1" w:styleId="BodyTextIndentChar">
    <w:name w:val="Body Text Indent Char"/>
    <w:basedOn w:val="DefaultParagraphFont"/>
    <w:link w:val="BodyTextIndent"/>
    <w:rsid w:val="00090603"/>
    <w:rPr>
      <w:b/>
      <w:i/>
      <w:sz w:val="24"/>
    </w:rPr>
  </w:style>
  <w:style w:type="paragraph" w:styleId="NormalWeb">
    <w:name w:val="Normal (Web)"/>
    <w:basedOn w:val="Normal"/>
    <w:uiPriority w:val="99"/>
    <w:unhideWhenUsed/>
    <w:rsid w:val="002F7316"/>
    <w:pPr>
      <w:spacing w:before="100" w:beforeAutospacing="1" w:after="100" w:afterAutospacing="1"/>
    </w:pPr>
    <w:rPr>
      <w:rFonts w:eastAsia="Calibri"/>
      <w:szCs w:val="24"/>
    </w:rPr>
  </w:style>
  <w:style w:type="table" w:styleId="TableGrid">
    <w:name w:val="Table Grid"/>
    <w:basedOn w:val="TableNormal"/>
    <w:uiPriority w:val="59"/>
    <w:rsid w:val="00896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784A5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Revision">
    <w:name w:val="Revision"/>
    <w:hidden/>
    <w:uiPriority w:val="99"/>
    <w:semiHidden/>
    <w:rsid w:val="008D344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B13E5-30AD-4570-A643-23145391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Purchasing</dc:creator>
  <cp:lastModifiedBy>Teri L. Becker</cp:lastModifiedBy>
  <cp:revision>4</cp:revision>
  <cp:lastPrinted>2012-10-22T20:02:00Z</cp:lastPrinted>
  <dcterms:created xsi:type="dcterms:W3CDTF">2024-02-22T16:49:00Z</dcterms:created>
  <dcterms:modified xsi:type="dcterms:W3CDTF">2024-02-26T18:50:00Z</dcterms:modified>
</cp:coreProperties>
</file>